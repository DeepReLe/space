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6262B" w14:textId="77777777" w:rsidR="00FC28BB" w:rsidRDefault="00FC28BB" w:rsidP="0044614C">
      <w:pPr>
        <w:pStyle w:val="letterbody"/>
        <w:ind w:left="-720"/>
        <w:rPr>
          <w:rFonts w:ascii="Times" w:hAnsi="Times"/>
        </w:rPr>
        <w:sectPr w:rsidR="00FC28BB" w:rsidSect="0044614C">
          <w:headerReference w:type="even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65733914" w14:textId="77777777" w:rsidR="0044614C" w:rsidRDefault="0044614C" w:rsidP="0044614C">
      <w:pPr>
        <w:ind w:left="-720" w:right="-701"/>
        <w:jc w:val="both"/>
        <w:rPr>
          <w:sz w:val="20"/>
          <w:szCs w:val="20"/>
        </w:rPr>
      </w:pPr>
    </w:p>
    <w:p w14:paraId="10619F0B" w14:textId="77777777" w:rsidR="0044614C" w:rsidRDefault="0044614C" w:rsidP="0044614C">
      <w:pPr>
        <w:ind w:left="-720" w:right="-701"/>
        <w:jc w:val="both"/>
        <w:rPr>
          <w:sz w:val="20"/>
          <w:szCs w:val="20"/>
        </w:rPr>
      </w:pPr>
    </w:p>
    <w:p w14:paraId="0C1F1642" w14:textId="77777777" w:rsidR="0044614C" w:rsidRDefault="0044614C" w:rsidP="0044614C">
      <w:pPr>
        <w:ind w:left="-720" w:right="-701"/>
        <w:jc w:val="both"/>
        <w:rPr>
          <w:rFonts w:ascii="Times New Roman" w:hAnsi="Times New Roman"/>
          <w:sz w:val="22"/>
          <w:szCs w:val="22"/>
        </w:rPr>
      </w:pPr>
    </w:p>
    <w:p w14:paraId="1FA58A5D" w14:textId="77777777" w:rsidR="00AD26C3" w:rsidRDefault="00AD26C3" w:rsidP="00AD26C3">
      <w:r>
        <w:t>Kelly J. Cole, PhD</w:t>
      </w:r>
    </w:p>
    <w:p w14:paraId="2CB9E7F4" w14:textId="77777777" w:rsidR="00AD26C3" w:rsidRDefault="00AD26C3" w:rsidP="00AD26C3">
      <w:r>
        <w:t>Topic Editor</w:t>
      </w:r>
    </w:p>
    <w:p w14:paraId="73045122" w14:textId="77777777" w:rsidR="00AD26C3" w:rsidRDefault="00AD26C3" w:rsidP="00AD26C3">
      <w:r>
        <w:t>Frontiers in Aging Neuroscience - A Hand at Work: The Effects of Aging</w:t>
      </w:r>
    </w:p>
    <w:p w14:paraId="07A968DC" w14:textId="77777777" w:rsidR="00AD26C3" w:rsidRDefault="00AD26C3" w:rsidP="00AD26C3"/>
    <w:p w14:paraId="09287BCB" w14:textId="77777777" w:rsidR="00AD26C3" w:rsidRDefault="00AD26C3" w:rsidP="00AD26C3">
      <w:r>
        <w:t>March 12, 2015</w:t>
      </w:r>
    </w:p>
    <w:p w14:paraId="7121D33D" w14:textId="77777777" w:rsidR="00AD26C3" w:rsidRDefault="00AD26C3" w:rsidP="00AD26C3"/>
    <w:p w14:paraId="39B1C9B7" w14:textId="77777777" w:rsidR="00AD26C3" w:rsidRDefault="00AD26C3" w:rsidP="00AD26C3">
      <w:pPr>
        <w:jc w:val="both"/>
      </w:pPr>
      <w:r>
        <w:t>Dear Dr. Cole (Kelly),</w:t>
      </w:r>
    </w:p>
    <w:p w14:paraId="74944360" w14:textId="77777777" w:rsidR="00AD26C3" w:rsidRPr="00F90A87" w:rsidRDefault="00AD26C3" w:rsidP="00AD26C3">
      <w:pPr>
        <w:jc w:val="both"/>
      </w:pPr>
    </w:p>
    <w:p w14:paraId="76E9A82B" w14:textId="63892742" w:rsidR="00AD26C3" w:rsidRPr="00BA27D3" w:rsidRDefault="00AD26C3" w:rsidP="00AD26C3">
      <w:pPr>
        <w:jc w:val="both"/>
      </w:pPr>
      <w:r w:rsidRPr="00F90A87">
        <w:t>Included, please find the Original Article entitled “</w:t>
      </w:r>
      <w:del w:id="0" w:author="A" w:date="2015-08-09T13:37:00Z">
        <w:r w:rsidRPr="00AD26C3" w:rsidDel="002362B2">
          <w:rPr>
            <w:i/>
          </w:rPr>
          <w:delText>Outcome measures for hand function naturally reveal three latent domains in older adults: strength, coordinated upper extremity function, and dexterity</w:delText>
        </w:r>
      </w:del>
      <w:ins w:id="1" w:author="A" w:date="2015-08-09T13:37:00Z">
        <w:r w:rsidR="002362B2">
          <w:rPr>
            <w:i/>
          </w:rPr>
          <w:t>TBD</w:t>
        </w:r>
      </w:ins>
      <w:bookmarkStart w:id="2" w:name="_GoBack"/>
      <w:bookmarkEnd w:id="2"/>
      <w:r w:rsidRPr="00F90A87">
        <w:t>.”</w:t>
      </w:r>
      <w:r>
        <w:t xml:space="preserve"> In it, we explore the mapping between well-known outcome measures and latent domains of hand function in older adults aging, </w:t>
      </w:r>
      <w:ins w:id="3" w:author="FVC" w:date="2015-03-12T13:52:00Z">
        <w:r w:rsidR="006333A3">
          <w:t xml:space="preserve">including some </w:t>
        </w:r>
      </w:ins>
      <w:r>
        <w:t xml:space="preserve">with osteoarthritis of the </w:t>
      </w:r>
      <w:proofErr w:type="spellStart"/>
      <w:ins w:id="4" w:author="FVC" w:date="2015-03-12T13:52:00Z">
        <w:r w:rsidR="006333A3">
          <w:t>carpomatecarpal</w:t>
        </w:r>
        <w:proofErr w:type="spellEnd"/>
        <w:r w:rsidR="006333A3">
          <w:t xml:space="preserve"> </w:t>
        </w:r>
      </w:ins>
      <w:r>
        <w:t>joint of the thumb.  We believe that t</w:t>
      </w:r>
      <w:r w:rsidRPr="00BA27D3">
        <w:t xml:space="preserve">he ability to quantify and describe these functional domains </w:t>
      </w:r>
      <w:r>
        <w:t>plays</w:t>
      </w:r>
      <w:r w:rsidRPr="00BA27D3">
        <w:t xml:space="preserve"> a central role </w:t>
      </w:r>
      <w:r>
        <w:t>in</w:t>
      </w:r>
      <w:r w:rsidRPr="00BA27D3">
        <w:t xml:space="preserve"> quantifying age-related losses in hand function</w:t>
      </w:r>
      <w:ins w:id="5" w:author="FVC" w:date="2015-03-12T13:53:00Z">
        <w:r w:rsidR="006333A3">
          <w:t>. By emphasizing compatibility with the ICF, we believe this</w:t>
        </w:r>
        <w:r w:rsidR="006333A3" w:rsidRPr="00BA27D3">
          <w:t xml:space="preserve"> </w:t>
        </w:r>
      </w:ins>
      <w:r>
        <w:t>will</w:t>
      </w:r>
      <w:r w:rsidRPr="00BA27D3">
        <w:t xml:space="preserve"> help understand and optimize treatments for orthopedic and neurological conditions </w:t>
      </w:r>
      <w:ins w:id="6" w:author="FVC" w:date="2015-03-12T13:53:00Z">
        <w:r w:rsidR="006333A3">
          <w:t xml:space="preserve">that affect hand function </w:t>
        </w:r>
      </w:ins>
      <w:r w:rsidRPr="00BA27D3">
        <w:t>in aging populations.</w:t>
      </w:r>
    </w:p>
    <w:p w14:paraId="7CE561D8" w14:textId="77777777" w:rsidR="00AD26C3" w:rsidRDefault="00AD26C3" w:rsidP="00AD26C3">
      <w:pPr>
        <w:jc w:val="both"/>
      </w:pPr>
    </w:p>
    <w:p w14:paraId="06E78ECA" w14:textId="77777777" w:rsidR="00AD26C3" w:rsidRDefault="00AD26C3" w:rsidP="00AD26C3">
      <w:pPr>
        <w:jc w:val="both"/>
      </w:pPr>
      <w:r w:rsidRPr="00F90A87">
        <w:t>We sincerely hope you will consider sending this work for review by the most pro</w:t>
      </w:r>
      <w:r>
        <w:t>minent experts in the field of hand function</w:t>
      </w:r>
      <w:r w:rsidRPr="00F90A87">
        <w:t>. We would recommend as reviewers the following four leaders and critical evaluators in this field:</w:t>
      </w:r>
    </w:p>
    <w:p w14:paraId="7C5D7D79" w14:textId="77777777" w:rsidR="00AD26C3" w:rsidRDefault="00AD26C3" w:rsidP="00AD26C3"/>
    <w:p w14:paraId="29A37D99" w14:textId="77777777" w:rsidR="00AD26C3" w:rsidRDefault="00AD26C3" w:rsidP="00AD26C3"/>
    <w:p w14:paraId="00162D21" w14:textId="77777777" w:rsidR="00AD26C3" w:rsidRDefault="00AD26C3" w:rsidP="00AD26C3">
      <w:r>
        <w:t>Catherine Lang, PT, PhD</w:t>
      </w:r>
    </w:p>
    <w:p w14:paraId="6DCDF698" w14:textId="77777777" w:rsidR="00AD26C3" w:rsidRPr="00F90A87" w:rsidRDefault="00AD26C3" w:rsidP="00AD26C3">
      <w:r w:rsidRPr="00F90A87">
        <w:t>Associate Professor of Physical Therapy</w:t>
      </w:r>
      <w:r>
        <w:t>, Neurology, Occupational Therapy,</w:t>
      </w:r>
      <w:r w:rsidRPr="00F90A87">
        <w:br/>
      </w:r>
      <w:r>
        <w:t>Washington University School of Medicine in St. Louis,</w:t>
      </w:r>
    </w:p>
    <w:p w14:paraId="117A1A7C" w14:textId="77777777" w:rsidR="00AD26C3" w:rsidRPr="00EF399B" w:rsidRDefault="00AD26C3" w:rsidP="00AD26C3">
      <w:r w:rsidRPr="00EF399B">
        <w:t>4444 Forest Park Avenue</w:t>
      </w:r>
    </w:p>
    <w:p w14:paraId="1456D281" w14:textId="77777777" w:rsidR="00AD26C3" w:rsidRDefault="00AD26C3" w:rsidP="00AD26C3">
      <w:r>
        <w:t>St. Louis, MO 63110</w:t>
      </w:r>
    </w:p>
    <w:p w14:paraId="61D64EF7" w14:textId="77777777" w:rsidR="00AD26C3" w:rsidRDefault="00AD26C3" w:rsidP="00AD26C3">
      <w:r>
        <w:t>314-286-1945</w:t>
      </w:r>
    </w:p>
    <w:p w14:paraId="75A04B18" w14:textId="77777777" w:rsidR="00AD26C3" w:rsidRDefault="002362B2" w:rsidP="00AD26C3">
      <w:hyperlink r:id="rId10" w:history="1">
        <w:r w:rsidR="00AD26C3" w:rsidRPr="00FF0B17">
          <w:rPr>
            <w:rStyle w:val="Hyperlink"/>
          </w:rPr>
          <w:t>lang@wustl.edu</w:t>
        </w:r>
      </w:hyperlink>
    </w:p>
    <w:p w14:paraId="216DD11B" w14:textId="77777777" w:rsidR="00AD26C3" w:rsidRDefault="00AD26C3" w:rsidP="00AD26C3"/>
    <w:p w14:paraId="0CFBB62E" w14:textId="77777777" w:rsidR="00AD26C3" w:rsidRPr="00EF399B" w:rsidRDefault="00AD26C3" w:rsidP="00AD26C3">
      <w:pPr>
        <w:rPr>
          <w:bCs/>
        </w:rPr>
      </w:pPr>
      <w:r>
        <w:rPr>
          <w:bCs/>
        </w:rPr>
        <w:t>Andrew Gordon, PhD</w:t>
      </w:r>
    </w:p>
    <w:p w14:paraId="2F88AD1F" w14:textId="77777777" w:rsidR="00AD26C3" w:rsidRDefault="00AD26C3" w:rsidP="00AD26C3">
      <w:pPr>
        <w:rPr>
          <w:bCs/>
        </w:rPr>
      </w:pPr>
      <w:r>
        <w:rPr>
          <w:bCs/>
        </w:rPr>
        <w:t>Professor of Movement Sciences,</w:t>
      </w:r>
    </w:p>
    <w:p w14:paraId="296650C2" w14:textId="77777777" w:rsidR="00AD26C3" w:rsidRDefault="00AD26C3" w:rsidP="00AD26C3">
      <w:pPr>
        <w:rPr>
          <w:bCs/>
        </w:rPr>
      </w:pPr>
      <w:r>
        <w:rPr>
          <w:bCs/>
        </w:rPr>
        <w:t xml:space="preserve">Teacher’s College, </w:t>
      </w:r>
    </w:p>
    <w:p w14:paraId="5534FBCA" w14:textId="77777777" w:rsidR="00AD26C3" w:rsidRDefault="00AD26C3" w:rsidP="00AD26C3">
      <w:pPr>
        <w:rPr>
          <w:bCs/>
        </w:rPr>
      </w:pPr>
      <w:r>
        <w:rPr>
          <w:bCs/>
        </w:rPr>
        <w:t>Columbia University,</w:t>
      </w:r>
    </w:p>
    <w:p w14:paraId="6CAC6200" w14:textId="77777777" w:rsidR="00AD26C3" w:rsidRDefault="00AD26C3" w:rsidP="00AD26C3">
      <w:pPr>
        <w:rPr>
          <w:bCs/>
        </w:rPr>
      </w:pPr>
      <w:r>
        <w:rPr>
          <w:bCs/>
        </w:rPr>
        <w:t>525 West 120</w:t>
      </w:r>
      <w:r w:rsidRPr="00EF399B">
        <w:rPr>
          <w:bCs/>
          <w:vertAlign w:val="superscript"/>
        </w:rPr>
        <w:t>th</w:t>
      </w:r>
      <w:r>
        <w:rPr>
          <w:bCs/>
        </w:rPr>
        <w:t xml:space="preserve"> St., New York, NY 10027</w:t>
      </w:r>
    </w:p>
    <w:p w14:paraId="2C38903D" w14:textId="77777777" w:rsidR="00AD26C3" w:rsidRDefault="00AD26C3" w:rsidP="00AD26C3">
      <w:pPr>
        <w:rPr>
          <w:bCs/>
        </w:rPr>
      </w:pPr>
      <w:proofErr w:type="gramStart"/>
      <w:r w:rsidRPr="00EF399B">
        <w:rPr>
          <w:bCs/>
        </w:rPr>
        <w:t>212-678-3326</w:t>
      </w:r>
      <w:r w:rsidRPr="00EF399B">
        <w:rPr>
          <w:bCs/>
        </w:rPr>
        <w:br/>
      </w:r>
      <w:hyperlink r:id="rId11" w:history="1">
        <w:r w:rsidRPr="00EF399B">
          <w:rPr>
            <w:rStyle w:val="Hyperlink"/>
            <w:bCs/>
          </w:rPr>
          <w:t>gordon@exchange.tc.columbia.edu</w:t>
        </w:r>
      </w:hyperlink>
      <w:proofErr w:type="gramEnd"/>
    </w:p>
    <w:p w14:paraId="11023FEA" w14:textId="77777777" w:rsidR="00AD26C3" w:rsidRDefault="00AD26C3" w:rsidP="00AD26C3">
      <w:pPr>
        <w:rPr>
          <w:bCs/>
        </w:rPr>
      </w:pPr>
    </w:p>
    <w:p w14:paraId="1E5ABFFD" w14:textId="77777777" w:rsidR="00AD26C3" w:rsidRDefault="00AD26C3" w:rsidP="00AD26C3">
      <w:pPr>
        <w:rPr>
          <w:bCs/>
        </w:rPr>
      </w:pPr>
      <w:r>
        <w:t>Susan V. Duff</w:t>
      </w:r>
      <w:r w:rsidRPr="00F90A87">
        <w:t xml:space="preserve">, </w:t>
      </w:r>
      <w:proofErr w:type="spellStart"/>
      <w:r w:rsidRPr="00F90A87">
        <w:rPr>
          <w:bCs/>
        </w:rPr>
        <w:t>EdD</w:t>
      </w:r>
      <w:proofErr w:type="spellEnd"/>
      <w:r w:rsidRPr="00F90A87">
        <w:rPr>
          <w:bCs/>
        </w:rPr>
        <w:t>, PT, OTR/L, CHT</w:t>
      </w:r>
    </w:p>
    <w:p w14:paraId="1A84076F" w14:textId="77777777" w:rsidR="00AD26C3" w:rsidRDefault="00AD26C3" w:rsidP="00AD26C3">
      <w:pPr>
        <w:rPr>
          <w:bCs/>
        </w:rPr>
      </w:pPr>
      <w:r>
        <w:rPr>
          <w:bCs/>
        </w:rPr>
        <w:lastRenderedPageBreak/>
        <w:t>Associate Professor,</w:t>
      </w:r>
    </w:p>
    <w:p w14:paraId="561DDB7B" w14:textId="77777777" w:rsidR="00AD26C3" w:rsidRDefault="00AD26C3" w:rsidP="00AD26C3">
      <w:pPr>
        <w:rPr>
          <w:bCs/>
        </w:rPr>
      </w:pPr>
      <w:r>
        <w:rPr>
          <w:bCs/>
        </w:rPr>
        <w:t>Thomas Jefferson University,</w:t>
      </w:r>
    </w:p>
    <w:p w14:paraId="5279D353" w14:textId="77777777" w:rsidR="00AD26C3" w:rsidRDefault="00AD26C3" w:rsidP="00AD26C3">
      <w:pPr>
        <w:rPr>
          <w:bCs/>
        </w:rPr>
      </w:pPr>
      <w:r>
        <w:rPr>
          <w:bCs/>
        </w:rPr>
        <w:t>901 Walnut St, Ste. 510</w:t>
      </w:r>
    </w:p>
    <w:p w14:paraId="26AD0898" w14:textId="77777777" w:rsidR="00AD26C3" w:rsidRDefault="00AD26C3" w:rsidP="00AD26C3">
      <w:pPr>
        <w:rPr>
          <w:bCs/>
        </w:rPr>
      </w:pPr>
      <w:r>
        <w:rPr>
          <w:bCs/>
        </w:rPr>
        <w:t>Philadelphia, PA 19107</w:t>
      </w:r>
    </w:p>
    <w:p w14:paraId="572F8935" w14:textId="77777777" w:rsidR="00AD26C3" w:rsidRDefault="00AD26C3" w:rsidP="00AD26C3">
      <w:pPr>
        <w:rPr>
          <w:bCs/>
        </w:rPr>
      </w:pPr>
      <w:r>
        <w:rPr>
          <w:bCs/>
        </w:rPr>
        <w:t>215-503-1647</w:t>
      </w:r>
    </w:p>
    <w:p w14:paraId="55AF95DD" w14:textId="77777777" w:rsidR="00AD26C3" w:rsidRDefault="002362B2" w:rsidP="00AD26C3">
      <w:pPr>
        <w:rPr>
          <w:bCs/>
        </w:rPr>
      </w:pPr>
      <w:hyperlink r:id="rId12" w:history="1">
        <w:r w:rsidR="00AD26C3" w:rsidRPr="00FF0B17">
          <w:rPr>
            <w:rStyle w:val="Hyperlink"/>
            <w:bCs/>
          </w:rPr>
          <w:t>susan.duff@jefferson.edu</w:t>
        </w:r>
      </w:hyperlink>
    </w:p>
    <w:p w14:paraId="4C15106F" w14:textId="77777777" w:rsidR="00AD26C3" w:rsidRDefault="00AD26C3" w:rsidP="00AD26C3">
      <w:pPr>
        <w:rPr>
          <w:bCs/>
        </w:rPr>
      </w:pPr>
    </w:p>
    <w:p w14:paraId="5F24414C" w14:textId="77777777" w:rsidR="00AD26C3" w:rsidRPr="00EF399B" w:rsidRDefault="00AD26C3" w:rsidP="00AD26C3">
      <w:pPr>
        <w:rPr>
          <w:bCs/>
        </w:rPr>
      </w:pPr>
    </w:p>
    <w:p w14:paraId="0CE9EBAF" w14:textId="77777777" w:rsidR="00AD26C3" w:rsidRPr="00EF399B" w:rsidRDefault="00AD26C3" w:rsidP="00AD26C3">
      <w:r w:rsidRPr="00EF399B">
        <w:t>Ann-</w:t>
      </w:r>
      <w:proofErr w:type="spellStart"/>
      <w:r w:rsidRPr="00EF399B">
        <w:t>Christin</w:t>
      </w:r>
      <w:proofErr w:type="spellEnd"/>
      <w:r w:rsidRPr="00EF399B">
        <w:t xml:space="preserve"> </w:t>
      </w:r>
      <w:proofErr w:type="spellStart"/>
      <w:r w:rsidRPr="00EF399B">
        <w:t>Eliasson</w:t>
      </w:r>
      <w:proofErr w:type="spellEnd"/>
      <w:r>
        <w:t>, PhD, OT</w:t>
      </w:r>
    </w:p>
    <w:p w14:paraId="050361B5" w14:textId="77777777" w:rsidR="00AD26C3" w:rsidRDefault="00AD26C3" w:rsidP="00AD26C3">
      <w:pPr>
        <w:rPr>
          <w:iCs/>
        </w:rPr>
      </w:pPr>
      <w:r w:rsidRPr="00EF399B">
        <w:rPr>
          <w:iCs/>
        </w:rPr>
        <w:t>Adjunct professor</w:t>
      </w:r>
      <w:r>
        <w:rPr>
          <w:iCs/>
        </w:rPr>
        <w:t>,</w:t>
      </w:r>
    </w:p>
    <w:p w14:paraId="6DC81B04" w14:textId="77777777" w:rsidR="00AD26C3" w:rsidRPr="00EF399B" w:rsidRDefault="00AD26C3" w:rsidP="00AD26C3">
      <w:r w:rsidRPr="00EF399B">
        <w:t>Department of Women's and Children's Health (KBH), K6</w:t>
      </w:r>
    </w:p>
    <w:p w14:paraId="30C1667C" w14:textId="77777777" w:rsidR="00AD26C3" w:rsidRDefault="00AD26C3" w:rsidP="00AD26C3">
      <w:proofErr w:type="spellStart"/>
      <w:r w:rsidRPr="00EF399B">
        <w:rPr>
          <w:bCs/>
        </w:rPr>
        <w:t>Karolinska</w:t>
      </w:r>
      <w:proofErr w:type="spellEnd"/>
      <w:r w:rsidRPr="00EF399B">
        <w:rPr>
          <w:bCs/>
        </w:rPr>
        <w:t xml:space="preserve"> </w:t>
      </w:r>
      <w:proofErr w:type="spellStart"/>
      <w:r w:rsidRPr="00EF399B">
        <w:rPr>
          <w:bCs/>
        </w:rPr>
        <w:t>Institutet</w:t>
      </w:r>
      <w:proofErr w:type="spellEnd"/>
      <w:r>
        <w:rPr>
          <w:bCs/>
        </w:rPr>
        <w:t>,</w:t>
      </w:r>
      <w:r w:rsidRPr="00EF399B">
        <w:br/>
        <w:t>SE-171 77 Stockholm, Sweden</w:t>
      </w:r>
    </w:p>
    <w:p w14:paraId="06856A9B" w14:textId="77777777" w:rsidR="00AD26C3" w:rsidRPr="00EF399B" w:rsidRDefault="00AD26C3" w:rsidP="00AD26C3">
      <w:r w:rsidRPr="00EF399B">
        <w:t>+46-8-524 800 00</w:t>
      </w:r>
    </w:p>
    <w:p w14:paraId="475781B1" w14:textId="77777777" w:rsidR="00AD26C3" w:rsidRPr="00EF399B" w:rsidRDefault="00AD26C3" w:rsidP="00AD26C3">
      <w:r w:rsidRPr="00EF399B">
        <w:t xml:space="preserve"> </w:t>
      </w:r>
      <w:hyperlink r:id="rId13" w:history="1">
        <w:r w:rsidRPr="00EF399B">
          <w:rPr>
            <w:rStyle w:val="Hyperlink"/>
          </w:rPr>
          <w:t>Ann-Christin.Eliasson@ki.se</w:t>
        </w:r>
      </w:hyperlink>
    </w:p>
    <w:p w14:paraId="031744C9" w14:textId="77777777" w:rsidR="00AD26C3" w:rsidRDefault="00AD26C3" w:rsidP="00AD26C3"/>
    <w:p w14:paraId="2EB6928F" w14:textId="77777777" w:rsidR="00AD26C3" w:rsidRPr="00D531EE" w:rsidRDefault="00AD26C3" w:rsidP="00AD26C3">
      <w:r w:rsidRPr="00D531EE">
        <w:t>Please do not hesitate to contact me if you require additional information.</w:t>
      </w:r>
    </w:p>
    <w:p w14:paraId="2D2152FE" w14:textId="77777777" w:rsidR="00AD26C3" w:rsidRDefault="00AD26C3" w:rsidP="00AD26C3"/>
    <w:p w14:paraId="727998FC" w14:textId="77777777" w:rsidR="00AD26C3" w:rsidRDefault="00AD26C3" w:rsidP="00AD26C3">
      <w:r w:rsidRPr="00D531EE">
        <w:t>Very sincerely yours,</w:t>
      </w:r>
    </w:p>
    <w:p w14:paraId="3DEEFD06" w14:textId="77777777" w:rsidR="00AD26C3" w:rsidRDefault="00AD26C3" w:rsidP="00AD26C3"/>
    <w:p w14:paraId="146DA43A" w14:textId="77777777" w:rsidR="00AD26C3" w:rsidRDefault="00AD26C3" w:rsidP="00AD26C3"/>
    <w:p w14:paraId="4D41FEC4" w14:textId="77777777" w:rsidR="00AD26C3" w:rsidRDefault="00AD26C3" w:rsidP="00AD26C3"/>
    <w:p w14:paraId="77D779CB" w14:textId="77777777" w:rsidR="00AD26C3" w:rsidRDefault="00AD26C3" w:rsidP="00AD26C3">
      <w:r>
        <w:t>Francisco J. Valero-Cuevas</w:t>
      </w:r>
    </w:p>
    <w:p w14:paraId="206863B9" w14:textId="77777777" w:rsidR="00AD26C3" w:rsidRPr="00074A6F" w:rsidRDefault="00AD26C3" w:rsidP="00AD26C3">
      <w:pPr>
        <w:rPr>
          <w:i/>
        </w:rPr>
      </w:pPr>
      <w:r w:rsidRPr="00074A6F">
        <w:rPr>
          <w:i/>
        </w:rPr>
        <w:t xml:space="preserve">Corresponding Author, </w:t>
      </w:r>
    </w:p>
    <w:p w14:paraId="5FC6772A" w14:textId="77777777" w:rsidR="00AD26C3" w:rsidRPr="00074A6F" w:rsidRDefault="00AD26C3" w:rsidP="00AD26C3">
      <w:pPr>
        <w:rPr>
          <w:i/>
        </w:rPr>
      </w:pPr>
      <w:proofErr w:type="gramStart"/>
      <w:r w:rsidRPr="00074A6F">
        <w:rPr>
          <w:i/>
        </w:rPr>
        <w:t>and</w:t>
      </w:r>
      <w:proofErr w:type="gramEnd"/>
      <w:r w:rsidRPr="00074A6F">
        <w:rPr>
          <w:i/>
        </w:rPr>
        <w:t xml:space="preserve"> on behalf of Emily Lawrence, </w:t>
      </w:r>
      <w:proofErr w:type="spellStart"/>
      <w:r w:rsidRPr="00074A6F">
        <w:rPr>
          <w:i/>
        </w:rPr>
        <w:t>Sudarshan</w:t>
      </w:r>
      <w:proofErr w:type="spellEnd"/>
      <w:r w:rsidRPr="00074A6F">
        <w:rPr>
          <w:i/>
        </w:rPr>
        <w:t xml:space="preserve"> </w:t>
      </w:r>
      <w:proofErr w:type="spellStart"/>
      <w:r w:rsidRPr="00074A6F">
        <w:rPr>
          <w:i/>
        </w:rPr>
        <w:t>Dayahidhi</w:t>
      </w:r>
      <w:proofErr w:type="spellEnd"/>
      <w:r w:rsidRPr="00074A6F">
        <w:rPr>
          <w:i/>
        </w:rPr>
        <w:t xml:space="preserve">, Isabella </w:t>
      </w:r>
      <w:proofErr w:type="spellStart"/>
      <w:r w:rsidRPr="00074A6F">
        <w:rPr>
          <w:i/>
        </w:rPr>
        <w:t>Fassola</w:t>
      </w:r>
      <w:proofErr w:type="spellEnd"/>
      <w:r w:rsidRPr="00074A6F">
        <w:rPr>
          <w:i/>
        </w:rPr>
        <w:t xml:space="preserve">, Philip </w:t>
      </w:r>
      <w:proofErr w:type="spellStart"/>
      <w:r w:rsidRPr="00074A6F">
        <w:rPr>
          <w:i/>
        </w:rPr>
        <w:t>Requejo</w:t>
      </w:r>
      <w:proofErr w:type="spellEnd"/>
      <w:r w:rsidRPr="00074A6F">
        <w:rPr>
          <w:i/>
        </w:rPr>
        <w:t xml:space="preserve">, Caroline </w:t>
      </w:r>
      <w:proofErr w:type="spellStart"/>
      <w:r w:rsidRPr="00074A6F">
        <w:rPr>
          <w:i/>
        </w:rPr>
        <w:t>Leclercq</w:t>
      </w:r>
      <w:proofErr w:type="spellEnd"/>
      <w:r w:rsidRPr="00074A6F">
        <w:rPr>
          <w:i/>
        </w:rPr>
        <w:t xml:space="preserve">, and </w:t>
      </w:r>
      <w:proofErr w:type="spellStart"/>
      <w:r w:rsidRPr="00074A6F">
        <w:rPr>
          <w:i/>
        </w:rPr>
        <w:t>Carolee</w:t>
      </w:r>
      <w:proofErr w:type="spellEnd"/>
      <w:r w:rsidRPr="00074A6F">
        <w:rPr>
          <w:i/>
        </w:rPr>
        <w:t xml:space="preserve"> </w:t>
      </w:r>
      <w:proofErr w:type="spellStart"/>
      <w:r w:rsidRPr="00074A6F">
        <w:rPr>
          <w:i/>
        </w:rPr>
        <w:t>Winstein</w:t>
      </w:r>
      <w:proofErr w:type="spellEnd"/>
    </w:p>
    <w:p w14:paraId="5BD6609F" w14:textId="77777777" w:rsidR="0044614C" w:rsidRPr="00AD26C3" w:rsidRDefault="0044614C" w:rsidP="00AD26C3">
      <w:pPr>
        <w:jc w:val="both"/>
      </w:pPr>
    </w:p>
    <w:p w14:paraId="4A458FD9" w14:textId="77777777" w:rsidR="0044614C" w:rsidRPr="00AD26C3" w:rsidRDefault="0044614C" w:rsidP="00AD26C3">
      <w:pPr>
        <w:jc w:val="both"/>
      </w:pPr>
      <w:r w:rsidRPr="00AD26C3">
        <w:t>Very sincerely yours,</w:t>
      </w:r>
    </w:p>
    <w:p w14:paraId="69AC5ABC" w14:textId="77777777" w:rsidR="0044614C" w:rsidRPr="00AD26C3" w:rsidRDefault="0044614C" w:rsidP="00AD26C3">
      <w:pPr>
        <w:jc w:val="both"/>
      </w:pPr>
    </w:p>
    <w:p w14:paraId="1421D583" w14:textId="77777777" w:rsidR="0044614C" w:rsidRPr="00AD26C3" w:rsidRDefault="0044614C" w:rsidP="00AD26C3">
      <w:pPr>
        <w:jc w:val="both"/>
      </w:pPr>
    </w:p>
    <w:p w14:paraId="7108B5B0" w14:textId="77777777" w:rsidR="0044614C" w:rsidRPr="00AD26C3" w:rsidRDefault="0044614C" w:rsidP="00AD26C3">
      <w:pPr>
        <w:jc w:val="both"/>
      </w:pPr>
      <w:r w:rsidRPr="00AD26C3">
        <w:t>Francisco Valero-Cuevas</w:t>
      </w:r>
    </w:p>
    <w:p w14:paraId="762F1C7E" w14:textId="77777777" w:rsidR="0044614C" w:rsidRPr="00AD26C3" w:rsidRDefault="0044614C" w:rsidP="00AD26C3">
      <w:pPr>
        <w:jc w:val="both"/>
      </w:pPr>
    </w:p>
    <w:p w14:paraId="0864FBD9" w14:textId="77777777" w:rsidR="001F3537" w:rsidRPr="00AD26C3" w:rsidRDefault="001F3537" w:rsidP="00AD26C3">
      <w:pPr>
        <w:jc w:val="both"/>
      </w:pPr>
    </w:p>
    <w:sectPr w:rsidR="001F3537" w:rsidRPr="00AD26C3" w:rsidSect="0044614C">
      <w:type w:val="continuous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F1576" w14:textId="77777777" w:rsidR="00AD26C3" w:rsidRDefault="00AD26C3">
      <w:r>
        <w:separator/>
      </w:r>
    </w:p>
  </w:endnote>
  <w:endnote w:type="continuationSeparator" w:id="0">
    <w:p w14:paraId="48F4F0E6" w14:textId="77777777" w:rsidR="00AD26C3" w:rsidRDefault="00AD2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CaslonPro-Regular">
    <w:altName w:val="Adobe Casl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33C78" w14:textId="77777777" w:rsidR="00575733" w:rsidRDefault="00B5486C">
    <w:pPr>
      <w:pStyle w:val="Foo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77F536DC" wp14:editId="1546996D">
          <wp:simplePos x="0" y="0"/>
          <wp:positionH relativeFrom="column">
            <wp:posOffset>2649855</wp:posOffset>
          </wp:positionH>
          <wp:positionV relativeFrom="paragraph">
            <wp:posOffset>-316230</wp:posOffset>
          </wp:positionV>
          <wp:extent cx="787400" cy="787400"/>
          <wp:effectExtent l="0" t="0" r="0" b="0"/>
          <wp:wrapNone/>
          <wp:docPr id="24" name="Picture 0" descr="Description: Small Use Shield_Black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Small Use Shield_BlackOnTrans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07895AE" wp14:editId="3D131F0F">
              <wp:simplePos x="0" y="0"/>
              <wp:positionH relativeFrom="column">
                <wp:posOffset>-626745</wp:posOffset>
              </wp:positionH>
              <wp:positionV relativeFrom="paragraph">
                <wp:posOffset>-685165</wp:posOffset>
              </wp:positionV>
              <wp:extent cx="7340600" cy="533400"/>
              <wp:effectExtent l="0" t="0" r="0" b="0"/>
              <wp:wrapTight wrapText="bothSides">
                <wp:wrapPolygon edited="0">
                  <wp:start x="75" y="0"/>
                  <wp:lineTo x="75" y="20571"/>
                  <wp:lineTo x="21451" y="20571"/>
                  <wp:lineTo x="21451" y="0"/>
                  <wp:lineTo x="75" y="0"/>
                </wp:wrapPolygon>
              </wp:wrapTight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848FB14" w14:textId="77777777" w:rsidR="00575733" w:rsidRPr="00D114A7" w:rsidRDefault="00575733" w:rsidP="001F3537">
                          <w:pPr>
                            <w:jc w:val="center"/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</w:pPr>
                          <w:r w:rsidRPr="00D114A7">
                            <w:rPr>
                              <w:rFonts w:ascii="Times New Roman" w:hAnsi="Times New Roman" w:cs="Adobe Caslon Pro"/>
                              <w:color w:val="60162E"/>
                              <w:sz w:val="17"/>
                              <w:szCs w:val="15"/>
                            </w:rPr>
                            <w:t>University of Southern California</w:t>
                          </w:r>
                        </w:p>
                        <w:p w14:paraId="72D4D6CD" w14:textId="77777777" w:rsidR="00575733" w:rsidRPr="00D114A7" w:rsidRDefault="00B5486C" w:rsidP="001F3537">
                          <w:pPr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3710 McClintock Ave, RTH 404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, Los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Angeles, California </w:t>
                          </w:r>
                          <w:r w:rsidRPr="00B5486C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90089-2905 </w:t>
                          </w:r>
                          <w:proofErr w:type="gramStart"/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•  Tel</w:t>
                          </w:r>
                          <w:proofErr w:type="gramEnd"/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: 213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821 2084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•  Fax: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213 821 </w:t>
                          </w:r>
                          <w:r w:rsidRPr="00B5486C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3897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-49.3pt;margin-top:-53.9pt;width:578pt;height:4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" filled="f" stroked="f">
              <v:path arrowok="t"/>
              <v:textbox>
                <w:txbxContent>
                  <w:p w14:paraId="0848FB14" w14:textId="77777777" w:rsidR="00575733" w:rsidRPr="00D114A7" w:rsidRDefault="00575733" w:rsidP="001F3537">
                    <w:pPr>
                      <w:jc w:val="center"/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</w:pPr>
                    <w:r w:rsidRPr="00D114A7">
                      <w:rPr>
                        <w:rFonts w:ascii="Times New Roman" w:hAnsi="Times New Roman" w:cs="Adobe Caslon Pro"/>
                        <w:color w:val="60162E"/>
                        <w:sz w:val="17"/>
                        <w:szCs w:val="15"/>
                      </w:rPr>
                      <w:t>University of Southern California</w:t>
                    </w:r>
                  </w:p>
                  <w:p w14:paraId="72D4D6CD" w14:textId="77777777" w:rsidR="00575733" w:rsidRPr="00D114A7" w:rsidRDefault="00B5486C" w:rsidP="001F3537">
                    <w:pPr>
                      <w:jc w:val="center"/>
                      <w:rPr>
                        <w:rFonts w:ascii="Times New Roman" w:hAnsi="Times New Roman"/>
                        <w:sz w:val="17"/>
                      </w:rPr>
                    </w:pP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3710 McClintock Ave, RTH 404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, Los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Angeles, California </w:t>
                    </w:r>
                    <w:r w:rsidRPr="00B5486C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90089-2905 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•  Tel: 213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821 2084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•  Fax: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213 821 </w:t>
                    </w:r>
                    <w:r w:rsidRPr="00B5486C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3897</w:t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E60DE" w14:textId="77777777" w:rsidR="00AD26C3" w:rsidRDefault="00AD26C3">
      <w:r>
        <w:separator/>
      </w:r>
    </w:p>
  </w:footnote>
  <w:footnote w:type="continuationSeparator" w:id="0">
    <w:p w14:paraId="00426A4F" w14:textId="77777777" w:rsidR="00AD26C3" w:rsidRDefault="00AD26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0F6DA" w14:textId="77777777" w:rsidR="00575733" w:rsidRDefault="00B5486C">
    <w:pPr>
      <w:pStyle w:val="Header"/>
    </w:pPr>
    <w:r>
      <w:rPr>
        <w:noProof/>
      </w:rPr>
      <w:drawing>
        <wp:inline distT="0" distB="0" distL="0" distR="0" wp14:anchorId="2EECF323" wp14:editId="5338469A">
          <wp:extent cx="5648325" cy="7310120"/>
          <wp:effectExtent l="0" t="0" r="0" b="0"/>
          <wp:docPr id="1" name="Picture 1" descr="Description: Primary USC Letterhea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Primary USC Letterhead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8325" cy="731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8702C" w14:textId="77777777" w:rsidR="00575733" w:rsidRDefault="00B5486C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30F96753" wp14:editId="6AFDABC6">
          <wp:simplePos x="0" y="0"/>
          <wp:positionH relativeFrom="column">
            <wp:posOffset>1228725</wp:posOffset>
          </wp:positionH>
          <wp:positionV relativeFrom="paragraph">
            <wp:posOffset>-156210</wp:posOffset>
          </wp:positionV>
          <wp:extent cx="1685290" cy="843915"/>
          <wp:effectExtent l="0" t="0" r="0" b="0"/>
          <wp:wrapNone/>
          <wp:docPr id="26" name="Picture 3" descr="Description: Jedi:Users:francisco:Documents:Web downloads 2007:Division of Biokinesiology and Physical Therapy:3-Line_Division of Biokinesiology and Physical_EPS:3-Line_DivisionOfBiokinesiology_Card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edi:Users:francisco:Documents:Web downloads 2007:Division of Biokinesiology and Physical Therapy:3-Line_Division of Biokinesiology and Physical_EPS:3-Line_DivisionOfBiokinesiology_CardOnTrans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290" cy="843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20B3B5DB" wp14:editId="29544DD4">
          <wp:simplePos x="0" y="0"/>
          <wp:positionH relativeFrom="column">
            <wp:posOffset>-981710</wp:posOffset>
          </wp:positionH>
          <wp:positionV relativeFrom="paragraph">
            <wp:posOffset>-158115</wp:posOffset>
          </wp:positionV>
          <wp:extent cx="2374900" cy="838200"/>
          <wp:effectExtent l="0" t="0" r="0" b="0"/>
          <wp:wrapNone/>
          <wp:docPr id="25" name="Picture 0" descr="Description: Formal_Viterbi_Card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Formal_Viterbi_CardOnTrans.ep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9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23A8B7E" wp14:editId="3B063392">
              <wp:simplePos x="0" y="0"/>
              <wp:positionH relativeFrom="column">
                <wp:posOffset>3244215</wp:posOffset>
              </wp:positionH>
              <wp:positionV relativeFrom="paragraph">
                <wp:posOffset>-60325</wp:posOffset>
              </wp:positionV>
              <wp:extent cx="2906395" cy="974725"/>
              <wp:effectExtent l="0" t="0" r="0" b="0"/>
              <wp:wrapTight wrapText="bothSides">
                <wp:wrapPolygon edited="0">
                  <wp:start x="189" y="0"/>
                  <wp:lineTo x="189" y="20826"/>
                  <wp:lineTo x="21142" y="20826"/>
                  <wp:lineTo x="21142" y="0"/>
                  <wp:lineTo x="189" y="0"/>
                </wp:wrapPolygon>
              </wp:wrapTight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6395" cy="97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19B5D0A" w14:textId="77777777" w:rsidR="00B5486C" w:rsidRDefault="006629D8" w:rsidP="001F3537">
                          <w:pPr>
                            <w:jc w:val="right"/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Arial" w:hAnsi="Arial" w:cs="Adobe Caslon Pro"/>
                              <w:b/>
                              <w:color w:val="800000"/>
                              <w:sz w:val="16"/>
                              <w:szCs w:val="16"/>
                            </w:rPr>
                            <w:t>Biomedical Engineering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Francisco J. Valero-Cuevas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Professor</w:t>
                          </w:r>
                        </w:p>
                        <w:p w14:paraId="604D1342" w14:textId="77777777" w:rsidR="00575733" w:rsidRPr="00276334" w:rsidRDefault="00B5486C" w:rsidP="001F3537">
                          <w:pPr>
                            <w:jc w:val="right"/>
                          </w:pP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valero@usc.edu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6" type="#_x0000_t202" style="position:absolute;margin-left:255.45pt;margin-top:-4.7pt;width:228.85pt;height:76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" filled="f" stroked="f">
              <v:path arrowok="t"/>
              <v:textbox>
                <w:txbxContent>
                  <w:p w14:paraId="219B5D0A" w14:textId="77777777" w:rsidR="00B5486C" w:rsidRDefault="006629D8" w:rsidP="001F3537">
                    <w:pPr>
                      <w:jc w:val="right"/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</w:pPr>
                    <w:r>
                      <w:rPr>
                        <w:rFonts w:ascii="Arial" w:hAnsi="Arial" w:cs="Adobe Caslon Pro"/>
                        <w:b/>
                        <w:color w:val="800000"/>
                        <w:sz w:val="16"/>
                        <w:szCs w:val="16"/>
                      </w:rPr>
                      <w:t>Biomedical Engineering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Francisco J. Valero-Cuevas</w:t>
                    </w:r>
                    <w:r w:rsidR="00575733" w:rsidRPr="00D114A7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Professor</w:t>
                    </w:r>
                  </w:p>
                  <w:p w14:paraId="604D1342" w14:textId="77777777" w:rsidR="00575733" w:rsidRPr="00276334" w:rsidRDefault="00B5486C" w:rsidP="001F3537">
                    <w:pPr>
                      <w:jc w:val="right"/>
                    </w:pP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valero@usc.edu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embedSystemFonts/>
  <w:proofState w:spelling="clean" w:grammar="clean"/>
  <w:attachedTemplate r:id="rId1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C3"/>
    <w:rsid w:val="00027A85"/>
    <w:rsid w:val="00094C42"/>
    <w:rsid w:val="001F3537"/>
    <w:rsid w:val="00213DE0"/>
    <w:rsid w:val="00233E85"/>
    <w:rsid w:val="002362B2"/>
    <w:rsid w:val="002D483E"/>
    <w:rsid w:val="00316B7E"/>
    <w:rsid w:val="00337648"/>
    <w:rsid w:val="00376829"/>
    <w:rsid w:val="003B3A30"/>
    <w:rsid w:val="003B6513"/>
    <w:rsid w:val="0044614C"/>
    <w:rsid w:val="00575733"/>
    <w:rsid w:val="0059538D"/>
    <w:rsid w:val="005D1488"/>
    <w:rsid w:val="005F58BE"/>
    <w:rsid w:val="006333A3"/>
    <w:rsid w:val="006629D8"/>
    <w:rsid w:val="006B17C1"/>
    <w:rsid w:val="00733D9D"/>
    <w:rsid w:val="00773303"/>
    <w:rsid w:val="007B0E0F"/>
    <w:rsid w:val="007F3DEF"/>
    <w:rsid w:val="0081363F"/>
    <w:rsid w:val="00836CAB"/>
    <w:rsid w:val="008E3B18"/>
    <w:rsid w:val="00912A7D"/>
    <w:rsid w:val="00973378"/>
    <w:rsid w:val="009959E9"/>
    <w:rsid w:val="00A7184C"/>
    <w:rsid w:val="00AD26C3"/>
    <w:rsid w:val="00AE6CAA"/>
    <w:rsid w:val="00B5486C"/>
    <w:rsid w:val="00C61F31"/>
    <w:rsid w:val="00C915B7"/>
    <w:rsid w:val="00DA0C28"/>
    <w:rsid w:val="00DD4857"/>
    <w:rsid w:val="00E82D3C"/>
    <w:rsid w:val="00F068A1"/>
    <w:rsid w:val="00FC28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5F938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5702A4"/>
    <w:rPr>
      <w:rFonts w:eastAsia="ＭＳ 明朝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20"/>
    <w:pPr>
      <w:tabs>
        <w:tab w:val="center" w:pos="4320"/>
        <w:tab w:val="right" w:pos="8640"/>
      </w:tabs>
    </w:pPr>
    <w:rPr>
      <w:rFonts w:eastAsia="Cambria"/>
    </w:rPr>
  </w:style>
  <w:style w:type="character" w:customStyle="1" w:styleId="HeaderChar">
    <w:name w:val="Header Char"/>
    <w:basedOn w:val="DefaultParagraphFont"/>
    <w:link w:val="Header"/>
    <w:uiPriority w:val="99"/>
    <w:rsid w:val="00C33F20"/>
  </w:style>
  <w:style w:type="paragraph" w:styleId="Footer">
    <w:name w:val="footer"/>
    <w:basedOn w:val="Normal"/>
    <w:link w:val="FooterChar"/>
    <w:uiPriority w:val="99"/>
    <w:unhideWhenUsed/>
    <w:rsid w:val="00C33F20"/>
    <w:pPr>
      <w:tabs>
        <w:tab w:val="center" w:pos="4320"/>
        <w:tab w:val="right" w:pos="8640"/>
      </w:tabs>
    </w:pPr>
    <w:rPr>
      <w:rFonts w:eastAsia="Cambria"/>
    </w:rPr>
  </w:style>
  <w:style w:type="character" w:customStyle="1" w:styleId="FooterChar">
    <w:name w:val="Footer Char"/>
    <w:basedOn w:val="DefaultParagraphFont"/>
    <w:link w:val="Footer"/>
    <w:uiPriority w:val="99"/>
    <w:rsid w:val="00C33F20"/>
  </w:style>
  <w:style w:type="paragraph" w:customStyle="1" w:styleId="letterbody">
    <w:name w:val="letter body"/>
    <w:basedOn w:val="Normal"/>
    <w:uiPriority w:val="99"/>
    <w:rsid w:val="005702A4"/>
    <w:pPr>
      <w:widowControl w:val="0"/>
      <w:autoSpaceDE w:val="0"/>
      <w:autoSpaceDN w:val="0"/>
      <w:adjustRightInd w:val="0"/>
      <w:spacing w:line="28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rsid w:val="006629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6629D8"/>
    <w:rPr>
      <w:rFonts w:ascii="Lucida Grande" w:eastAsia="ＭＳ 明朝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26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5702A4"/>
    <w:rPr>
      <w:rFonts w:eastAsia="ＭＳ 明朝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20"/>
    <w:pPr>
      <w:tabs>
        <w:tab w:val="center" w:pos="4320"/>
        <w:tab w:val="right" w:pos="8640"/>
      </w:tabs>
    </w:pPr>
    <w:rPr>
      <w:rFonts w:eastAsia="Cambria"/>
    </w:rPr>
  </w:style>
  <w:style w:type="character" w:customStyle="1" w:styleId="HeaderChar">
    <w:name w:val="Header Char"/>
    <w:basedOn w:val="DefaultParagraphFont"/>
    <w:link w:val="Header"/>
    <w:uiPriority w:val="99"/>
    <w:rsid w:val="00C33F20"/>
  </w:style>
  <w:style w:type="paragraph" w:styleId="Footer">
    <w:name w:val="footer"/>
    <w:basedOn w:val="Normal"/>
    <w:link w:val="FooterChar"/>
    <w:uiPriority w:val="99"/>
    <w:unhideWhenUsed/>
    <w:rsid w:val="00C33F20"/>
    <w:pPr>
      <w:tabs>
        <w:tab w:val="center" w:pos="4320"/>
        <w:tab w:val="right" w:pos="8640"/>
      </w:tabs>
    </w:pPr>
    <w:rPr>
      <w:rFonts w:eastAsia="Cambria"/>
    </w:rPr>
  </w:style>
  <w:style w:type="character" w:customStyle="1" w:styleId="FooterChar">
    <w:name w:val="Footer Char"/>
    <w:basedOn w:val="DefaultParagraphFont"/>
    <w:link w:val="Footer"/>
    <w:uiPriority w:val="99"/>
    <w:rsid w:val="00C33F20"/>
  </w:style>
  <w:style w:type="paragraph" w:customStyle="1" w:styleId="letterbody">
    <w:name w:val="letter body"/>
    <w:basedOn w:val="Normal"/>
    <w:uiPriority w:val="99"/>
    <w:rsid w:val="005702A4"/>
    <w:pPr>
      <w:widowControl w:val="0"/>
      <w:autoSpaceDE w:val="0"/>
      <w:autoSpaceDN w:val="0"/>
      <w:adjustRightInd w:val="0"/>
      <w:spacing w:line="28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rsid w:val="006629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6629D8"/>
    <w:rPr>
      <w:rFonts w:ascii="Lucida Grande" w:eastAsia="ＭＳ 明朝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26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ordon@exchange.tc.columbia.edu" TargetMode="External"/><Relationship Id="rId12" Type="http://schemas.openxmlformats.org/officeDocument/2006/relationships/hyperlink" Target="mailto:susan.duff@jefferson.edu" TargetMode="External"/><Relationship Id="rId13" Type="http://schemas.openxmlformats.org/officeDocument/2006/relationships/hyperlink" Target="mailto:Ann-Christin.Eliasson@ki.se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yperlink" Target="mailto:lang@wustl.ed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Relationship Id="rId2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Jedi:Users:francisco:Library:Application%20Support:Microsoft:Office:User%20Templates:My%20Templates:New%20USC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USC 2014.dotx</Template>
  <TotalTime>4</TotalTime>
  <Pages>2</Pages>
  <Words>363</Words>
  <Characters>2072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FVC</dc:creator>
  <cp:keywords/>
  <cp:lastModifiedBy>A</cp:lastModifiedBy>
  <cp:revision>3</cp:revision>
  <cp:lastPrinted>2012-01-19T01:33:00Z</cp:lastPrinted>
  <dcterms:created xsi:type="dcterms:W3CDTF">2015-03-12T20:49:00Z</dcterms:created>
  <dcterms:modified xsi:type="dcterms:W3CDTF">2015-08-09T20:38:00Z</dcterms:modified>
</cp:coreProperties>
</file>